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E" w:rsidRDefault="00A4157B" w:rsidP="00A4157B">
      <w:pPr>
        <w:jc w:val="center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学习笔记</w:t>
      </w:r>
    </w:p>
    <w:p w:rsidR="00A4157B" w:rsidRDefault="00A4157B"/>
    <w:p w:rsidR="00A4157B" w:rsidRDefault="00A4157B" w:rsidP="00A41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命令</w:t>
      </w:r>
    </w:p>
    <w:p w:rsidR="00A4157B" w:rsidRDefault="00A4157B" w:rsidP="00A4157B">
      <w:pPr>
        <w:pStyle w:val="a4"/>
        <w:shd w:val="clear" w:color="auto" w:fill="FFFFFF"/>
        <w:spacing w:before="150" w:beforeAutospacing="0" w:after="150" w:afterAutospacing="0" w:line="252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经常输入</w:t>
      </w:r>
      <w:r>
        <w:rPr>
          <w:rFonts w:ascii="Verdana" w:hAnsi="Verdana"/>
          <w:color w:val="000000"/>
          <w:sz w:val="21"/>
          <w:szCs w:val="21"/>
        </w:rPr>
        <w:t xml:space="preserve"> git log 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即使按</w:t>
      </w:r>
      <w:r>
        <w:rPr>
          <w:rFonts w:ascii="Verdana" w:hAnsi="Verdana"/>
          <w:color w:val="000000"/>
          <w:sz w:val="21"/>
          <w:szCs w:val="21"/>
        </w:rPr>
        <w:t xml:space="preserve">ctrl+c (z) </w:t>
      </w:r>
      <w:r>
        <w:rPr>
          <w:rFonts w:ascii="Verdana" w:hAnsi="Verdana"/>
          <w:color w:val="000000"/>
          <w:sz w:val="21"/>
          <w:szCs w:val="21"/>
        </w:rPr>
        <w:t>都无法完全退出后来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了一下，原来要输入</w:t>
      </w:r>
      <w:r>
        <w:rPr>
          <w:rFonts w:ascii="Verdana" w:hAnsi="Verdana"/>
          <w:color w:val="000000"/>
          <w:sz w:val="21"/>
          <w:szCs w:val="21"/>
        </w:rPr>
        <w:t>q 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git commit -a</w:t>
      </w:r>
      <w:r>
        <w:rPr>
          <w:rFonts w:ascii="Arial" w:hAnsi="Arial" w:cs="Arial"/>
          <w:color w:val="000000"/>
          <w:sz w:val="21"/>
          <w:szCs w:val="21"/>
        </w:rPr>
        <w:t>这个命令可以直接提交所有修改，省去了你</w:t>
      </w:r>
      <w:r>
        <w:rPr>
          <w:rFonts w:ascii="Arial" w:hAnsi="Arial" w:cs="Arial"/>
          <w:color w:val="000000"/>
          <w:sz w:val="21"/>
          <w:szCs w:val="21"/>
        </w:rPr>
        <w:t>git add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git diff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git commit</w:t>
      </w:r>
      <w:r>
        <w:rPr>
          <w:rFonts w:ascii="Arial" w:hAnsi="Arial" w:cs="Arial"/>
          <w:color w:val="000000"/>
          <w:sz w:val="21"/>
          <w:szCs w:val="21"/>
        </w:rPr>
        <w:t>的工序</w:t>
      </w:r>
    </w:p>
    <w:p w:rsidR="004C554D" w:rsidRDefault="004C554D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>无法把新增文件或文件夹加入进来，所以，如果你新增了文件或文件夹，那么就要老老实实的先</w:t>
      </w:r>
      <w:r>
        <w:rPr>
          <w:rFonts w:ascii="Arial" w:hAnsi="Arial" w:cs="Arial"/>
          <w:color w:val="000000"/>
          <w:sz w:val="21"/>
          <w:szCs w:val="21"/>
        </w:rPr>
        <w:t>git add .</w:t>
      </w:r>
      <w:r>
        <w:rPr>
          <w:rFonts w:cs="Arial" w:hint="eastAsia"/>
          <w:color w:val="000000"/>
          <w:sz w:val="21"/>
          <w:szCs w:val="21"/>
        </w:rPr>
        <w:t>，再</w:t>
      </w:r>
      <w:r>
        <w:rPr>
          <w:rFonts w:ascii="Arial" w:hAnsi="Arial" w:cs="Arial"/>
          <w:color w:val="000000"/>
          <w:sz w:val="21"/>
          <w:szCs w:val="21"/>
        </w:rPr>
        <w:t>git commit</w:t>
      </w:r>
    </w:p>
    <w:p w:rsidR="004D4E4F" w:rsidRDefault="004D4E4F" w:rsidP="004C554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如果你觉得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给出的信息太单薄了，可以使用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 -p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，这样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4D4E4F">
        <w:rPr>
          <w:rFonts w:ascii="宋体" w:eastAsia="宋体" w:hAnsi="宋体" w:cs="Arial" w:hint="eastAsia"/>
          <w:color w:val="000000"/>
          <w:kern w:val="0"/>
          <w:szCs w:val="21"/>
        </w:rPr>
        <w:t>不但会给出开发日志，而且会显示每个开发版本的代码区别所在。</w:t>
      </w:r>
    </w:p>
    <w:p w:rsidR="004D4E4F" w:rsidRP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FF0000"/>
          <w:kern w:val="0"/>
          <w:szCs w:val="21"/>
        </w:rPr>
        <w:t>总结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：先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add</w:t>
      </w:r>
      <w:r w:rsidRPr="004D4E4F">
        <w:rPr>
          <w:rFonts w:ascii="Arial" w:eastAsia="宋体" w:hAnsi="Arial" w:cs="Arial"/>
          <w:color w:val="0066FF"/>
          <w:kern w:val="0"/>
          <w:szCs w:val="21"/>
        </w:rPr>
        <w:t>你修改过的文件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，再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diff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并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status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查看确认，然后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commit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提交，然后输入你的开发日志，最后</w:t>
      </w:r>
      <w:r w:rsidRPr="004D4E4F">
        <w:rPr>
          <w:rFonts w:ascii="Arial" w:eastAsia="宋体" w:hAnsi="Arial" w:cs="Arial"/>
          <w:color w:val="FF0000"/>
          <w:kern w:val="0"/>
          <w:szCs w:val="21"/>
        </w:rPr>
        <w:t>git log</w:t>
      </w:r>
      <w:r w:rsidRPr="004D4E4F">
        <w:rPr>
          <w:rFonts w:ascii="Arial" w:eastAsia="宋体" w:hAnsi="Arial" w:cs="Arial"/>
          <w:color w:val="000000"/>
          <w:kern w:val="0"/>
          <w:szCs w:val="21"/>
        </w:rPr>
        <w:t>再次确认。</w:t>
      </w:r>
    </w:p>
    <w:p w:rsidR="004D4E4F" w:rsidRDefault="004D4E4F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D4E4F">
        <w:rPr>
          <w:rFonts w:ascii="Arial" w:eastAsia="宋体" w:hAnsi="Arial" w:cs="Arial"/>
          <w:color w:val="000000"/>
          <w:kern w:val="0"/>
          <w:szCs w:val="21"/>
        </w:rPr>
        <w:t>创建分支</w:t>
      </w:r>
    </w:p>
    <w:p w:rsidR="009C4DCB" w:rsidRDefault="009C4DCB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C4DCB" w:rsidRDefault="009C4DCB" w:rsidP="009C4DCB">
      <w:pPr>
        <w:pStyle w:val="1"/>
        <w:rPr>
          <w:ins w:id="0" w:author="theirs" w:date="2017-02-03T14:23:00Z"/>
        </w:rPr>
      </w:pPr>
      <w:ins w:id="1" w:author="theirs" w:date="2017-02-03T14:23:00Z">
        <w:r>
          <w:rPr>
            <w:rFonts w:hint="eastAsia"/>
          </w:rPr>
          <w:t>问题集：</w:t>
        </w:r>
      </w:ins>
    </w:p>
    <w:p w:rsidR="009C4DCB" w:rsidRDefault="009C4DCB" w:rsidP="009C4DCB">
      <w:pPr>
        <w:rPr>
          <w:ins w:id="2" w:author="theirs" w:date="2017-02-03T14:23:00Z"/>
        </w:rPr>
      </w:pPr>
    </w:p>
    <w:p w:rsidR="009C4DCB" w:rsidRDefault="009C4DCB" w:rsidP="009C4DCB">
      <w:pPr>
        <w:pStyle w:val="2"/>
        <w:rPr>
          <w:ins w:id="3" w:author="theirs" w:date="2017-02-03T14:23:00Z"/>
        </w:rPr>
      </w:pPr>
      <w:ins w:id="4" w:author="theirs" w:date="2017-02-03T14:23:00Z">
        <w:r>
          <w:rPr>
            <w:rFonts w:hint="eastAsia"/>
          </w:rPr>
          <w:t>问题一：</w:t>
        </w:r>
      </w:ins>
    </w:p>
    <w:p w:rsidR="009C4DCB" w:rsidRDefault="009C4DCB" w:rsidP="009C4DCB">
      <w:pPr>
        <w:rPr>
          <w:ins w:id="5" w:author="theirs" w:date="2017-02-03T14:23:00Z"/>
        </w:rPr>
      </w:pPr>
      <w:ins w:id="6" w:author="theirs" w:date="2017-02-03T14:23:00Z">
        <w:r>
          <w:rPr>
            <w:rFonts w:ascii="Lucida Console" w:hAnsi="Lucida Console" w:cs="Lucida Console"/>
            <w:kern w:val="0"/>
            <w:sz w:val="18"/>
            <w:szCs w:val="18"/>
          </w:rPr>
          <w:t>Another git process seems to be running in this repository</w:t>
        </w:r>
      </w:ins>
    </w:p>
    <w:p w:rsidR="009C4DCB" w:rsidRPr="009C4DCB" w:rsidRDefault="009C4DCB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7" w:name="_GoBack"/>
      <w:bookmarkEnd w:id="7"/>
    </w:p>
    <w:p w:rsidR="009C4DCB" w:rsidRPr="004D4E4F" w:rsidRDefault="009C4DCB" w:rsidP="004D4E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 branch experiment </w:t>
      </w:r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创建一个分支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99255" cy="1109345"/>
            <wp:effectExtent l="0" t="0" r="0" b="0"/>
            <wp:docPr id="11" name="图片 11" descr="http://img.my.csdn.net/uploads/201209/13/1347501129_6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1129_69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直接输入</w:t>
      </w:r>
      <w:r w:rsidRPr="007836A5">
        <w:rPr>
          <w:rFonts w:ascii="Arial" w:eastAsia="宋体" w:hAnsi="Arial" w:cs="Arial"/>
          <w:color w:val="FF0000"/>
          <w:kern w:val="0"/>
          <w:szCs w:val="21"/>
        </w:rPr>
        <w:t>git branch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，不加任何后续参数，就表示让</w:t>
      </w:r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git</w:t>
      </w:r>
      <w:r w:rsidRPr="007836A5">
        <w:rPr>
          <w:rFonts w:ascii="宋体" w:eastAsia="宋体" w:hAnsi="宋体" w:cs="Arial" w:hint="eastAsia"/>
          <w:color w:val="000000"/>
          <w:kern w:val="0"/>
          <w:szCs w:val="21"/>
        </w:rPr>
        <w:t>列出所有已存在的分支。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前面带</w:t>
      </w:r>
      <w:r w:rsidRPr="007836A5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星号</w:t>
      </w:r>
      <w:r w:rsidRPr="007836A5">
        <w:rPr>
          <w:rFonts w:ascii="Times New Roman" w:eastAsia="宋体" w:hAnsi="Times New Roman" w:cs="Times New Roman"/>
          <w:color w:val="FF0000"/>
          <w:kern w:val="0"/>
          <w:szCs w:val="21"/>
        </w:rPr>
        <w:t>”</w:t>
      </w:r>
      <w:r w:rsidRPr="007836A5">
        <w:rPr>
          <w:rFonts w:ascii="宋体" w:eastAsia="宋体" w:hAnsi="宋体" w:cs="Arial" w:hint="eastAsia"/>
          <w:color w:val="FF0000"/>
          <w:kern w:val="0"/>
          <w:szCs w:val="21"/>
        </w:rPr>
        <w:t>的分支表示当前所在的分支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切换分支到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 checkout experiment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58945" cy="906145"/>
            <wp:effectExtent l="0" t="0" r="8255" b="8255"/>
            <wp:docPr id="10" name="图片 10" descr="http://img.my.csdn.net/uploads/201209/13/1347501149_6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01149_69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分支程序</w:t>
      </w:r>
      <w:r w:rsidRPr="007836A5">
        <w:rPr>
          <w:rFonts w:ascii="Times New Roman" w:eastAsia="宋体" w:hAnsi="Times New Roman" w:cs="Times New Roman"/>
          <w:color w:val="000000"/>
          <w:kern w:val="0"/>
          <w:szCs w:val="21"/>
        </w:rPr>
        <w:t>OK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91255" cy="1007745"/>
            <wp:effectExtent l="0" t="0" r="4445" b="1905"/>
            <wp:docPr id="9" name="图片 9" descr="http://img.my.csdn.net/uploads/201209/13/1347503814_6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3/1347503814_65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FF0000"/>
          <w:kern w:val="0"/>
          <w:szCs w:val="21"/>
        </w:rPr>
        <w:t>git commit 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FF0000"/>
          <w:kern w:val="0"/>
          <w:szCs w:val="21"/>
        </w:rPr>
        <w:t>在分支上提交工作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FF0000"/>
          <w:kern w:val="0"/>
          <w:szCs w:val="21"/>
        </w:rPr>
        <w:drawing>
          <wp:inline distT="0" distB="0" distL="0" distR="0">
            <wp:extent cx="5274945" cy="1693545"/>
            <wp:effectExtent l="0" t="0" r="1905" b="1905"/>
            <wp:docPr id="8" name="图片 8" descr="http://img.my.csdn.net/uploads/201209/13/1347504690_7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13/1347504690_79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6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2745" cy="677545"/>
            <wp:effectExtent l="0" t="0" r="8255" b="8255"/>
            <wp:docPr id="7" name="图片 7" descr="http://img.my.csdn.net/uploads/201209/13/1347504791_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3/1347504791_25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6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切换住干道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 checkout master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65600" cy="702945"/>
            <wp:effectExtent l="0" t="0" r="6350" b="1905"/>
            <wp:docPr id="6" name="图片 6" descr="http://img.my.csdn.net/uploads/201209/13/1347502310_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13/1347502310_3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794000" cy="939800"/>
            <wp:effectExtent l="0" t="0" r="6350" b="0"/>
            <wp:docPr id="5" name="图片 5" descr="http://img.my.csdn.net/uploads/201209/13/1347505310_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13/1347505310_56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945" cy="1490345"/>
            <wp:effectExtent l="0" t="0" r="1905" b="0"/>
            <wp:docPr id="4" name="图片 4" descr="http://img.my.csdn.net/uploads/201209/13/1347505255_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09/13/1347505255_35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 commit -a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 merge experiment 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合并分支到主干道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945" cy="779145"/>
            <wp:effectExtent l="0" t="0" r="1905" b="1905"/>
            <wp:docPr id="3" name="图片 3" descr="http://img.my.csdn.net/uploads/201209/13/1347505383_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13/1347505383_48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提示合并失败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查看源文件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57600" cy="1600200"/>
            <wp:effectExtent l="0" t="0" r="0" b="0"/>
            <wp:docPr id="2" name="图片 2" descr="http://img.my.csdn.net/uploads/201209/13/1347505429_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09/13/1347505429_55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迷惑之处在于它不知道是把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hello world</w:t>
      </w:r>
      <w:r w:rsidRPr="007836A5">
        <w:rPr>
          <w:rFonts w:ascii="Arial" w:eastAsia="宋体" w:hAnsi="Arial" w:cs="Arial"/>
          <w:color w:val="000000"/>
          <w:kern w:val="0"/>
          <w:szCs w:val="21"/>
        </w:rPr>
        <w:t>这行放在前面还是把报时功能这段放在前面。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修改冲突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302000" cy="1244600"/>
            <wp:effectExtent l="0" t="0" r="0" b="0"/>
            <wp:docPr id="1" name="图片 1" descr="http://img.my.csdn.net/uploads/201209/13/1347505630_6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09/13/1347505630_688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重新提交</w:t>
      </w:r>
    </w:p>
    <w:p w:rsidR="007836A5" w:rsidRPr="007836A5" w:rsidRDefault="007836A5" w:rsidP="007836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36A5">
        <w:rPr>
          <w:rFonts w:ascii="Arial" w:eastAsia="宋体" w:hAnsi="Arial" w:cs="Arial"/>
          <w:color w:val="000000"/>
          <w:kern w:val="0"/>
          <w:szCs w:val="21"/>
        </w:rPr>
        <w:t>git commit -a</w:t>
      </w:r>
    </w:p>
    <w:p w:rsidR="00A4157B" w:rsidRPr="004C554D" w:rsidRDefault="00A4157B" w:rsidP="00A4157B">
      <w:pPr>
        <w:pStyle w:val="a3"/>
        <w:ind w:left="360" w:firstLineChars="0" w:firstLine="0"/>
      </w:pP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 xml:space="preserve">gitk </w:t>
      </w: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图形化的</w:t>
      </w: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git</w:t>
      </w:r>
      <w:r w:rsidRPr="00375472">
        <w:rPr>
          <w:rFonts w:ascii="Arial" w:eastAsia="宋体" w:hAnsi="Arial" w:cs="Arial"/>
          <w:color w:val="FF0000"/>
          <w:kern w:val="0"/>
          <w:sz w:val="48"/>
          <w:szCs w:val="48"/>
        </w:rPr>
        <w:t>管理界面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66055" cy="2971800"/>
            <wp:effectExtent l="0" t="0" r="0" b="0"/>
            <wp:docPr id="13" name="图片 13" descr="http://img.my.csdn.net/uploads/201209/13/1347505823_7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3/1347505823_74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000000"/>
          <w:kern w:val="0"/>
          <w:szCs w:val="21"/>
        </w:rPr>
        <w:t>合并完分支后，对分支进行删除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FF0000"/>
          <w:kern w:val="0"/>
          <w:szCs w:val="21"/>
        </w:rPr>
        <w:t>git branch -d experiment </w:t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11600" cy="1252855"/>
            <wp:effectExtent l="0" t="0" r="0" b="4445"/>
            <wp:docPr id="12" name="图片 12" descr="http://img.my.csdn.net/uploads/201209/13/1347518343_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3/1347518343_555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72" w:rsidRPr="00375472" w:rsidRDefault="00375472" w:rsidP="0037547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在分支已经合并到主干后删除分支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。如果使用大写的</w:t>
      </w:r>
      <w:r w:rsidRPr="00375472">
        <w:rPr>
          <w:rFonts w:ascii="Arial" w:eastAsia="宋体" w:hAnsi="Arial" w:cs="Arial"/>
          <w:color w:val="FF0000"/>
          <w:kern w:val="0"/>
          <w:szCs w:val="21"/>
        </w:rPr>
        <w:t>-D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的话，则表示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不论如何都删除分支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7547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A4157B" w:rsidRPr="00375472" w:rsidRDefault="00A4157B"/>
    <w:p w:rsidR="00A4157B" w:rsidRDefault="00A4157B"/>
    <w:p w:rsidR="0050785B" w:rsidRPr="0050785B" w:rsidRDefault="0050785B" w:rsidP="0050785B">
      <w:pPr>
        <w:widowControl/>
        <w:shd w:val="clear" w:color="auto" w:fill="FFFFFF"/>
        <w:spacing w:before="150" w:after="150" w:line="25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50785B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shd w:val="clear" w:color="auto" w:fill="FFFF00"/>
        </w:rPr>
        <w:t>git remote add origin https://github.com/XXX(username)/YYYY(projectname).git</w:t>
      </w:r>
    </w:p>
    <w:p w:rsidR="0050785B" w:rsidRPr="0050785B" w:rsidRDefault="0050785B" w:rsidP="0050785B">
      <w:pPr>
        <w:widowControl/>
        <w:shd w:val="clear" w:color="auto" w:fill="FFFFFF"/>
        <w:spacing w:before="150" w:after="150" w:line="252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加上一个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remote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的地址，名叫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origin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，地址是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github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上的地址（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Create a new repo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就会有）</w:t>
      </w:r>
      <w:r w:rsidRPr="0050785B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因为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Git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是分布式的，所以可以有多个</w:t>
      </w:r>
      <w:r w:rsidRPr="0050785B">
        <w:rPr>
          <w:rFonts w:ascii="Helvetica" w:eastAsia="宋体" w:hAnsi="Helvetica" w:cs="Helvetica"/>
          <w:color w:val="444444"/>
          <w:kern w:val="0"/>
          <w:sz w:val="23"/>
          <w:szCs w:val="23"/>
        </w:rPr>
        <w:t>remote.</w:t>
      </w:r>
    </w:p>
    <w:p w:rsidR="00A4157B" w:rsidRPr="0050785B" w:rsidRDefault="00A4157B"/>
    <w:p w:rsidR="00A4157B" w:rsidRDefault="00A4157B"/>
    <w:sectPr w:rsidR="00A4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0A" w:rsidRDefault="00CE050A" w:rsidP="009C4DCB">
      <w:r>
        <w:separator/>
      </w:r>
    </w:p>
  </w:endnote>
  <w:endnote w:type="continuationSeparator" w:id="0">
    <w:p w:rsidR="00CE050A" w:rsidRDefault="00CE050A" w:rsidP="009C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0A" w:rsidRDefault="00CE050A" w:rsidP="009C4DCB">
      <w:r>
        <w:separator/>
      </w:r>
    </w:p>
  </w:footnote>
  <w:footnote w:type="continuationSeparator" w:id="0">
    <w:p w:rsidR="00CE050A" w:rsidRDefault="00CE050A" w:rsidP="009C4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33B3"/>
    <w:multiLevelType w:val="hybridMultilevel"/>
    <w:tmpl w:val="6CB4974A"/>
    <w:lvl w:ilvl="0" w:tplc="F872C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B8"/>
    <w:rsid w:val="00375472"/>
    <w:rsid w:val="004C554D"/>
    <w:rsid w:val="004D4E4F"/>
    <w:rsid w:val="0050785B"/>
    <w:rsid w:val="007836A5"/>
    <w:rsid w:val="007F0645"/>
    <w:rsid w:val="008D6F1E"/>
    <w:rsid w:val="009C4DCB"/>
    <w:rsid w:val="00A102B8"/>
    <w:rsid w:val="00A4157B"/>
    <w:rsid w:val="00C80703"/>
    <w:rsid w:val="00C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9A229"/>
  <w15:chartTrackingRefBased/>
  <w15:docId w15:val="{4C17F10B-B8BB-4B83-94D3-215C5A96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57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1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785B"/>
    <w:rPr>
      <w:b/>
      <w:bCs/>
    </w:rPr>
  </w:style>
  <w:style w:type="paragraph" w:styleId="a6">
    <w:name w:val="header"/>
    <w:basedOn w:val="a"/>
    <w:link w:val="a7"/>
    <w:uiPriority w:val="99"/>
    <w:unhideWhenUsed/>
    <w:rsid w:val="009C4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4D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4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4D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4D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4D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kofirainie</dc:creator>
  <cp:keywords/>
  <dc:description/>
  <cp:lastModifiedBy>kofirainie</cp:lastModifiedBy>
  <cp:revision>10</cp:revision>
  <dcterms:created xsi:type="dcterms:W3CDTF">2017-02-03T02:57:00Z</dcterms:created>
  <dcterms:modified xsi:type="dcterms:W3CDTF">2017-02-03T06:26:00Z</dcterms:modified>
</cp:coreProperties>
</file>